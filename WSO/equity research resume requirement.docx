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61B6C" w14:textId="77B27388" w:rsidR="00F34AEA" w:rsidRDefault="00F34AEA" w:rsidP="00F34AEA">
      <w:r>
        <w:t>Financial modeling</w:t>
      </w:r>
      <w:ins w:id="0" w:author="Yuying Zhang" w:date="2020-11-21T20:47:00Z">
        <w:r>
          <w:t xml:space="preserve"> (</w:t>
        </w:r>
      </w:ins>
      <w:proofErr w:type="spellStart"/>
      <w:ins w:id="1" w:author="Yuying Zhang" w:date="2020-11-21T20:48:00Z">
        <w:r>
          <w:t>bcg</w:t>
        </w:r>
        <w:proofErr w:type="spellEnd"/>
        <w:r>
          <w:t xml:space="preserve"> </w:t>
        </w:r>
      </w:ins>
      <w:ins w:id="2" w:author="Yuying Zhang" w:date="2020-11-22T00:18:00Z">
        <w:r w:rsidR="0091084E">
          <w:t xml:space="preserve">- </w:t>
        </w:r>
      </w:ins>
      <w:ins w:id="3" w:author="Yuying Zhang" w:date="2020-11-21T20:48:00Z">
        <w:r>
          <w:t>acquisition target</w:t>
        </w:r>
      </w:ins>
      <w:ins w:id="4" w:author="Yuying Zhang" w:date="2020-11-21T20:47:00Z">
        <w:r>
          <w:t>)</w:t>
        </w:r>
      </w:ins>
      <w:r>
        <w:t xml:space="preserve"> and writing in-depth research reports</w:t>
      </w:r>
      <w:ins w:id="5" w:author="Yuying Zhang" w:date="2020-11-22T00:00:00Z">
        <w:r w:rsidR="0015220F">
          <w:t xml:space="preserve"> (</w:t>
        </w:r>
        <w:r w:rsidR="0015220F">
          <w:softHyphen/>
          <w:t>ESG</w:t>
        </w:r>
      </w:ins>
      <w:ins w:id="6" w:author="Yuying Zhang" w:date="2020-11-22T00:18:00Z">
        <w:r w:rsidR="0091084E">
          <w:t xml:space="preserve"> - analysis</w:t>
        </w:r>
      </w:ins>
      <w:ins w:id="7" w:author="Yuying Zhang" w:date="2020-11-22T00:00:00Z">
        <w:r w:rsidR="0015220F">
          <w:t>)</w:t>
        </w:r>
      </w:ins>
      <w:r>
        <w:t xml:space="preserve"> for companies under coverage</w:t>
      </w:r>
    </w:p>
    <w:p w14:paraId="2C16D48E" w14:textId="6DCB272A" w:rsidR="00F34AEA" w:rsidRDefault="00F34AEA" w:rsidP="00F34AEA">
      <w:r>
        <w:t>Collaborate with teammates within healthcare, tech, retail, and REITs groups to produce differentiated reports</w:t>
      </w:r>
      <w:ins w:id="8" w:author="Yuying Zhang" w:date="2020-11-22T00:00:00Z">
        <w:r w:rsidR="0015220F">
          <w:t xml:space="preserve"> (</w:t>
        </w:r>
        <w:proofErr w:type="spellStart"/>
        <w:r w:rsidR="0015220F">
          <w:t>bcg</w:t>
        </w:r>
        <w:proofErr w:type="spellEnd"/>
        <w:r w:rsidR="0015220F">
          <w:t xml:space="preserve"> </w:t>
        </w:r>
      </w:ins>
      <w:ins w:id="9" w:author="Yuying Zhang" w:date="2020-11-22T00:18:00Z">
        <w:r w:rsidR="0091084E">
          <w:t xml:space="preserve">- </w:t>
        </w:r>
      </w:ins>
      <w:ins w:id="10" w:author="Yuying Zhang" w:date="2020-11-22T00:00:00Z">
        <w:r w:rsidR="0015220F">
          <w:t>real estate)</w:t>
        </w:r>
      </w:ins>
    </w:p>
    <w:p w14:paraId="02E508A8" w14:textId="3DFFB553" w:rsidR="00F34AEA" w:rsidRDefault="00F34AEA" w:rsidP="00F34AEA">
      <w:r>
        <w:t>Develop</w:t>
      </w:r>
      <w:ins w:id="11" w:author="Yuying Zhang" w:date="2020-11-22T00:01:00Z">
        <w:r w:rsidR="0015220F">
          <w:t xml:space="preserve"> (</w:t>
        </w:r>
      </w:ins>
      <w:ins w:id="12" w:author="Yuying Zhang" w:date="2020-11-22T00:18:00Z">
        <w:r w:rsidR="0091084E">
          <w:t xml:space="preserve">beacon - </w:t>
        </w:r>
      </w:ins>
      <w:ins w:id="13" w:author="Yuying Zhang" w:date="2020-11-22T00:06:00Z">
        <w:r w:rsidR="0015220F">
          <w:t>racial equity</w:t>
        </w:r>
      </w:ins>
      <w:ins w:id="14" w:author="Yuying Zhang" w:date="2020-11-22T00:01:00Z">
        <w:r w:rsidR="0015220F">
          <w:t>)</w:t>
        </w:r>
      </w:ins>
      <w:r>
        <w:t xml:space="preserve"> and maintain</w:t>
      </w:r>
      <w:ins w:id="15" w:author="Yuying Zhang" w:date="2020-11-22T00:01:00Z">
        <w:r w:rsidR="0015220F">
          <w:t xml:space="preserve"> ()</w:t>
        </w:r>
      </w:ins>
      <w:r>
        <w:t xml:space="preserve"> relationships with company management teams</w:t>
      </w:r>
    </w:p>
    <w:p w14:paraId="2789C9EF" w14:textId="4F3FCA79" w:rsidR="00F34AEA" w:rsidRDefault="00F34AEA" w:rsidP="00F34AEA">
      <w:r>
        <w:t>Communicate effectively with investors</w:t>
      </w:r>
      <w:ins w:id="16" w:author="Yuying Zhang" w:date="2020-11-22T00:05:00Z">
        <w:r w:rsidR="0015220F">
          <w:t xml:space="preserve"> ()</w:t>
        </w:r>
      </w:ins>
      <w:r>
        <w:t>, internal sales and trading teams</w:t>
      </w:r>
      <w:ins w:id="17" w:author="Yuying Zhang" w:date="2020-11-22T00:18:00Z">
        <w:r w:rsidR="0035364C">
          <w:t xml:space="preserve"> ()</w:t>
        </w:r>
      </w:ins>
      <w:ins w:id="18" w:author="Yuying Zhang" w:date="2020-11-22T00:48:00Z">
        <w:r w:rsidR="007E1F8B">
          <w:t xml:space="preserve"> – communication: ta, career center</w:t>
        </w:r>
      </w:ins>
    </w:p>
    <w:p w14:paraId="6C149271" w14:textId="66DD9299" w:rsidR="00F34AEA" w:rsidRDefault="00F34AEA" w:rsidP="00F34AEA">
      <w:r>
        <w:t>Leverage industry data sets and alternative sources of information to construct a comprehensive view of the managed care sector</w:t>
      </w:r>
      <w:ins w:id="19" w:author="Yuying Zhang" w:date="2020-11-22T00:16:00Z">
        <w:r w:rsidR="0091084E">
          <w:t xml:space="preserve"> </w:t>
        </w:r>
      </w:ins>
      <w:ins w:id="20" w:author="Yuying Zhang" w:date="2020-11-22T00:17:00Z">
        <w:r w:rsidR="0091084E">
          <w:t>(</w:t>
        </w:r>
        <w:proofErr w:type="spellStart"/>
        <w:r w:rsidR="0091084E">
          <w:t>auvis</w:t>
        </w:r>
      </w:ins>
      <w:proofErr w:type="spellEnd"/>
      <w:ins w:id="21" w:author="Yuying Zhang" w:date="2020-11-22T00:18:00Z">
        <w:r w:rsidR="0091084E">
          <w:t xml:space="preserve"> – analytics</w:t>
        </w:r>
      </w:ins>
      <w:ins w:id="22" w:author="Yuying Zhang" w:date="2020-11-22T00:17:00Z">
        <w:r w:rsidR="0091084E">
          <w:t>)</w:t>
        </w:r>
      </w:ins>
    </w:p>
    <w:p w14:paraId="0A5678D2" w14:textId="1110AF69" w:rsidR="007E1F8B" w:rsidRDefault="00F34AEA" w:rsidP="00F34AEA">
      <w:pPr>
        <w:rPr>
          <w:ins w:id="23" w:author="Yuying Zhang" w:date="2020-11-22T01:12:00Z"/>
        </w:rPr>
      </w:pPr>
      <w:r>
        <w:t>Conduct industry diligence and primary research through surveys, expert conference calls, and various channel checks to evaluate industry trends.</w:t>
      </w:r>
      <w:ins w:id="24" w:author="Yuying Zhang" w:date="2020-11-22T00:19:00Z">
        <w:r w:rsidR="0035364C">
          <w:t xml:space="preserve"> (beacon – training + racial equity </w:t>
        </w:r>
      </w:ins>
      <w:ins w:id="25" w:author="Yuying Zhang" w:date="2020-11-22T00:20:00Z">
        <w:r w:rsidR="0035364C">
          <w:t>data part</w:t>
        </w:r>
      </w:ins>
      <w:ins w:id="26" w:author="Yuying Zhang" w:date="2020-11-22T00:19:00Z">
        <w:r w:rsidR="0035364C">
          <w:t xml:space="preserve">, </w:t>
        </w:r>
        <w:proofErr w:type="spellStart"/>
        <w:r w:rsidR="0035364C">
          <w:t>bcg</w:t>
        </w:r>
        <w:proofErr w:type="spellEnd"/>
        <w:r w:rsidR="0035364C">
          <w:t xml:space="preserve"> </w:t>
        </w:r>
      </w:ins>
      <w:ins w:id="27" w:author="Yuying Zhang" w:date="2020-11-22T00:20:00Z">
        <w:r w:rsidR="0035364C">
          <w:t>–</w:t>
        </w:r>
      </w:ins>
      <w:ins w:id="28" w:author="Yuying Zhang" w:date="2020-11-22T00:19:00Z">
        <w:r w:rsidR="0035364C">
          <w:t xml:space="preserve"> </w:t>
        </w:r>
      </w:ins>
      <w:ins w:id="29" w:author="Yuying Zhang" w:date="2020-11-22T00:20:00Z">
        <w:r w:rsidR="0035364C">
          <w:t>financial inclusion creativity</w:t>
        </w:r>
      </w:ins>
      <w:ins w:id="30" w:author="Yuying Zhang" w:date="2020-11-22T00:19:00Z">
        <w:r w:rsidR="0035364C">
          <w:t>)</w:t>
        </w:r>
      </w:ins>
    </w:p>
    <w:p w14:paraId="48260D7C" w14:textId="76E02CAE" w:rsidR="002A3949" w:rsidRDefault="002A3949" w:rsidP="00F34AEA">
      <w:pPr>
        <w:rPr>
          <w:ins w:id="31" w:author="Yuying Zhang" w:date="2020-11-22T01:12:00Z"/>
        </w:rPr>
      </w:pPr>
    </w:p>
    <w:p w14:paraId="2D53DAF1" w14:textId="498C5E3A" w:rsidR="002A3949" w:rsidRDefault="002A3949" w:rsidP="00F34AEA">
      <w:pPr>
        <w:rPr>
          <w:ins w:id="32" w:author="Yuying Zhang" w:date="2020-11-22T01:12:00Z"/>
        </w:rPr>
      </w:pPr>
      <w:proofErr w:type="spellStart"/>
      <w:ins w:id="33" w:author="Yuying Zhang" w:date="2020-11-22T01:12:00Z">
        <w:r>
          <w:t>Esg</w:t>
        </w:r>
        <w:proofErr w:type="spellEnd"/>
        <w:r>
          <w:t xml:space="preserve">, </w:t>
        </w:r>
      </w:ins>
      <w:proofErr w:type="spellStart"/>
      <w:ins w:id="34" w:author="Yuying Zhang" w:date="2020-11-22T01:28:00Z">
        <w:r w:rsidR="001C704A">
          <w:t>Auvis</w:t>
        </w:r>
        <w:proofErr w:type="spellEnd"/>
        <w:r w:rsidR="001C704A">
          <w:t xml:space="preserve">, </w:t>
        </w:r>
      </w:ins>
      <w:ins w:id="35" w:author="Yuying Zhang" w:date="2020-11-22T01:12:00Z">
        <w:r>
          <w:t xml:space="preserve">Beacon, </w:t>
        </w:r>
      </w:ins>
      <w:ins w:id="36" w:author="Yuying Zhang" w:date="2020-11-22T01:13:00Z">
        <w:r>
          <w:t>(</w:t>
        </w:r>
        <w:proofErr w:type="spellStart"/>
        <w:r>
          <w:t>hitachi</w:t>
        </w:r>
        <w:proofErr w:type="spellEnd"/>
        <w:r>
          <w:t xml:space="preserve">), teaching, career center, </w:t>
        </w:r>
        <w:proofErr w:type="spellStart"/>
        <w:r>
          <w:t>bcg</w:t>
        </w:r>
        <w:proofErr w:type="spellEnd"/>
        <w:r>
          <w:t xml:space="preserve"> (acquisition, real estate, </w:t>
        </w:r>
      </w:ins>
      <w:ins w:id="37" w:author="Yuying Zhang" w:date="2020-11-22T01:14:00Z">
        <w:r>
          <w:t xml:space="preserve">kb), </w:t>
        </w:r>
        <w:proofErr w:type="spellStart"/>
        <w:r>
          <w:t>bgi</w:t>
        </w:r>
      </w:ins>
      <w:proofErr w:type="spellEnd"/>
    </w:p>
    <w:p w14:paraId="32918C40" w14:textId="62C17655" w:rsidR="002A3949" w:rsidRDefault="002A3949" w:rsidP="00F34AEA"/>
    <w:p w14:paraId="32E59131" w14:textId="77777777" w:rsidR="00E82CE9" w:rsidRDefault="00E82CE9" w:rsidP="00F34AEA"/>
    <w:sectPr w:rsidR="00E82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37E3C" w14:textId="77777777" w:rsidR="009E3FB3" w:rsidRDefault="009E3FB3" w:rsidP="00E82CE9">
      <w:pPr>
        <w:spacing w:after="0" w:line="240" w:lineRule="auto"/>
      </w:pPr>
      <w:r>
        <w:separator/>
      </w:r>
    </w:p>
  </w:endnote>
  <w:endnote w:type="continuationSeparator" w:id="0">
    <w:p w14:paraId="52663111" w14:textId="77777777" w:rsidR="009E3FB3" w:rsidRDefault="009E3FB3" w:rsidP="00E8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D3E5D" w14:textId="77777777" w:rsidR="009E3FB3" w:rsidRDefault="009E3FB3" w:rsidP="00E82CE9">
      <w:pPr>
        <w:spacing w:after="0" w:line="240" w:lineRule="auto"/>
      </w:pPr>
      <w:r>
        <w:separator/>
      </w:r>
    </w:p>
  </w:footnote>
  <w:footnote w:type="continuationSeparator" w:id="0">
    <w:p w14:paraId="2E234F48" w14:textId="77777777" w:rsidR="009E3FB3" w:rsidRDefault="009E3FB3" w:rsidP="00E8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658E6"/>
    <w:multiLevelType w:val="multilevel"/>
    <w:tmpl w:val="753E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B2320A"/>
    <w:multiLevelType w:val="multilevel"/>
    <w:tmpl w:val="E822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494358"/>
    <w:multiLevelType w:val="multilevel"/>
    <w:tmpl w:val="7D56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A65F60"/>
    <w:multiLevelType w:val="multilevel"/>
    <w:tmpl w:val="7A22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9B648D"/>
    <w:multiLevelType w:val="multilevel"/>
    <w:tmpl w:val="9BEC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uying Zhang">
    <w15:presenceInfo w15:providerId="Windows Live" w15:userId="d7795f8d27dd9f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EA"/>
    <w:rsid w:val="0015220F"/>
    <w:rsid w:val="001C704A"/>
    <w:rsid w:val="002A3949"/>
    <w:rsid w:val="002D1E2E"/>
    <w:rsid w:val="0035364C"/>
    <w:rsid w:val="007E1F8B"/>
    <w:rsid w:val="008339BC"/>
    <w:rsid w:val="00860F1A"/>
    <w:rsid w:val="008A3271"/>
    <w:rsid w:val="0091084E"/>
    <w:rsid w:val="009E3FB3"/>
    <w:rsid w:val="00E82CE9"/>
    <w:rsid w:val="00F3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CFDF8"/>
  <w15:chartTrackingRefBased/>
  <w15:docId w15:val="{DDC05424-9FE4-4E1C-9F15-93DD0A94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4A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A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A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A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A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AE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2C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E9"/>
  </w:style>
  <w:style w:type="paragraph" w:styleId="Footer">
    <w:name w:val="footer"/>
    <w:basedOn w:val="Normal"/>
    <w:link w:val="FooterChar"/>
    <w:uiPriority w:val="99"/>
    <w:unhideWhenUsed/>
    <w:rsid w:val="00E82C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 Zhang</dc:creator>
  <cp:keywords/>
  <dc:description/>
  <cp:lastModifiedBy>Yuying Zhang</cp:lastModifiedBy>
  <cp:revision>4</cp:revision>
  <dcterms:created xsi:type="dcterms:W3CDTF">2020-11-22T01:39:00Z</dcterms:created>
  <dcterms:modified xsi:type="dcterms:W3CDTF">2020-11-24T04:11:00Z</dcterms:modified>
</cp:coreProperties>
</file>